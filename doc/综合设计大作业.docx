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74C88" w14:textId="77777777" w:rsidR="005E05FE" w:rsidRDefault="005E05FE" w:rsidP="001908DC">
      <w:pPr>
        <w:jc w:val="center"/>
        <w:rPr>
          <w:ins w:id="0" w:author="吉 吉" w:date="2021-04-04T10:07:00Z"/>
          <w:b/>
        </w:rPr>
      </w:pPr>
    </w:p>
    <w:p w14:paraId="78411F09" w14:textId="7B751583" w:rsidR="001908DC" w:rsidRPr="006F56B0" w:rsidRDefault="001908DC" w:rsidP="001908DC">
      <w:pPr>
        <w:jc w:val="center"/>
        <w:rPr>
          <w:b/>
        </w:rPr>
      </w:pPr>
      <w:r w:rsidRPr="006F56B0">
        <w:rPr>
          <w:rFonts w:hint="eastAsia"/>
          <w:b/>
        </w:rPr>
        <w:t>同济大学电子与信息工程学院</w:t>
      </w:r>
    </w:p>
    <w:p w14:paraId="7550A576" w14:textId="77777777" w:rsidR="001908DC" w:rsidRPr="006F56B0" w:rsidRDefault="006F56B0" w:rsidP="001908DC">
      <w:pPr>
        <w:jc w:val="center"/>
        <w:rPr>
          <w:b/>
        </w:rPr>
      </w:pPr>
      <w:r w:rsidRPr="006F56B0">
        <w:rPr>
          <w:rFonts w:hint="eastAsia"/>
          <w:b/>
        </w:rPr>
        <w:t>人工智能</w:t>
      </w:r>
      <w:r w:rsidR="00BD22ED" w:rsidRPr="006F56B0">
        <w:rPr>
          <w:rFonts w:hint="eastAsia"/>
          <w:b/>
        </w:rPr>
        <w:t>微专业综合设计</w:t>
      </w:r>
      <w:r w:rsidRPr="006F56B0">
        <w:rPr>
          <w:rFonts w:hint="eastAsia"/>
          <w:b/>
        </w:rPr>
        <w:t>课程</w:t>
      </w:r>
    </w:p>
    <w:p w14:paraId="31E89030" w14:textId="77777777" w:rsidR="001908DC" w:rsidRPr="006F56B0" w:rsidRDefault="001C530A" w:rsidP="001908DC">
      <w:pPr>
        <w:jc w:val="center"/>
        <w:rPr>
          <w:b/>
        </w:rPr>
      </w:pPr>
      <w:r w:rsidRPr="006F56B0">
        <w:rPr>
          <w:rFonts w:hint="eastAsia"/>
          <w:b/>
        </w:rPr>
        <w:t>20</w:t>
      </w:r>
      <w:r w:rsidRPr="006F56B0">
        <w:rPr>
          <w:b/>
        </w:rPr>
        <w:t>2</w:t>
      </w:r>
      <w:r>
        <w:rPr>
          <w:b/>
        </w:rPr>
        <w:t>0</w:t>
      </w:r>
      <w:r w:rsidR="001908DC" w:rsidRPr="006F56B0">
        <w:rPr>
          <w:rFonts w:hint="eastAsia"/>
          <w:b/>
        </w:rPr>
        <w:t>-</w:t>
      </w:r>
      <w:r w:rsidRPr="006F56B0">
        <w:rPr>
          <w:rFonts w:hint="eastAsia"/>
          <w:b/>
        </w:rPr>
        <w:t>20</w:t>
      </w:r>
      <w:r w:rsidRPr="006F56B0">
        <w:rPr>
          <w:b/>
        </w:rPr>
        <w:t>2</w:t>
      </w:r>
      <w:r>
        <w:rPr>
          <w:b/>
        </w:rPr>
        <w:t>1</w:t>
      </w:r>
      <w:r w:rsidR="001908DC" w:rsidRPr="006F56B0">
        <w:rPr>
          <w:rFonts w:hint="eastAsia"/>
          <w:b/>
        </w:rPr>
        <w:t>学年第</w:t>
      </w:r>
      <w:r>
        <w:rPr>
          <w:rFonts w:hint="eastAsia"/>
          <w:b/>
        </w:rPr>
        <w:t>2</w:t>
      </w:r>
      <w:r w:rsidR="001908DC" w:rsidRPr="006F56B0">
        <w:rPr>
          <w:rFonts w:hint="eastAsia"/>
          <w:b/>
        </w:rPr>
        <w:t>学期</w:t>
      </w:r>
    </w:p>
    <w:p w14:paraId="41F03FB4" w14:textId="77777777" w:rsidR="001908DC" w:rsidRPr="002D6EBE" w:rsidRDefault="001908DC" w:rsidP="001908DC">
      <w:pPr>
        <w:rPr>
          <w:b/>
          <w:szCs w:val="21"/>
        </w:rPr>
      </w:pPr>
      <w:r w:rsidRPr="002D6EBE">
        <w:rPr>
          <w:rFonts w:hint="eastAsia"/>
          <w:b/>
          <w:szCs w:val="21"/>
        </w:rPr>
        <w:t>一、</w:t>
      </w:r>
      <w:r w:rsidR="00CB1BF7">
        <w:rPr>
          <w:rFonts w:hint="eastAsia"/>
          <w:b/>
          <w:szCs w:val="21"/>
        </w:rPr>
        <w:t>综合设计</w:t>
      </w:r>
      <w:r w:rsidR="00BE0228">
        <w:rPr>
          <w:rFonts w:hint="eastAsia"/>
          <w:b/>
          <w:szCs w:val="21"/>
        </w:rPr>
        <w:t>定位</w:t>
      </w:r>
      <w:r w:rsidRPr="002D6EBE">
        <w:rPr>
          <w:rFonts w:hint="eastAsia"/>
          <w:b/>
          <w:szCs w:val="21"/>
        </w:rPr>
        <w:t>：</w:t>
      </w:r>
    </w:p>
    <w:p w14:paraId="38C8B40F" w14:textId="77777777" w:rsidR="001C530A" w:rsidRDefault="001C530A" w:rsidP="00CB1BF7">
      <w:pPr>
        <w:ind w:firstLine="420"/>
        <w:rPr>
          <w:ins w:id="1" w:author="F105LAB" w:date="2021-03-07T21:47:00Z"/>
        </w:rPr>
      </w:pPr>
      <w:r w:rsidRPr="001C530A">
        <w:rPr>
          <w:rFonts w:hint="eastAsia"/>
        </w:rPr>
        <w:t>人工智能</w:t>
      </w:r>
      <w:r w:rsidR="00FD5444">
        <w:rPr>
          <w:rFonts w:hint="eastAsia"/>
        </w:rPr>
        <w:t>AI</w:t>
      </w:r>
      <w:r w:rsidR="00CB1BF7">
        <w:rPr>
          <w:rFonts w:hint="eastAsia"/>
        </w:rPr>
        <w:t>微专业综合</w:t>
      </w:r>
      <w:r w:rsidR="00FD5444">
        <w:rPr>
          <w:rFonts w:hint="eastAsia"/>
        </w:rPr>
        <w:t>设计</w:t>
      </w:r>
      <w:r w:rsidR="00CB1BF7">
        <w:rPr>
          <w:rFonts w:hint="eastAsia"/>
        </w:rPr>
        <w:t>课程是微专业教学阶段总结性的实践教学环节，要求学生在规定时间内完成综合设计任务，并撰写</w:t>
      </w:r>
      <w:r>
        <w:rPr>
          <w:rFonts w:hint="eastAsia"/>
        </w:rPr>
        <w:t>课程</w:t>
      </w:r>
      <w:r w:rsidR="009C5D88">
        <w:rPr>
          <w:rFonts w:hint="eastAsia"/>
        </w:rPr>
        <w:t>设计</w:t>
      </w:r>
      <w:r w:rsidR="00CB1BF7">
        <w:rPr>
          <w:rFonts w:hint="eastAsia"/>
        </w:rPr>
        <w:t>报告。</w:t>
      </w:r>
    </w:p>
    <w:p w14:paraId="06B06ADC" w14:textId="77777777" w:rsidR="00CB1BF7" w:rsidRDefault="00CB1BF7" w:rsidP="00CB1BF7">
      <w:pPr>
        <w:ind w:firstLine="420"/>
      </w:pPr>
      <w:r>
        <w:rPr>
          <w:rFonts w:hint="eastAsia"/>
        </w:rPr>
        <w:t>通过该环节，使学生能够综合运用人工智能专业领域知识解决实际工程问题</w:t>
      </w:r>
      <w:r w:rsidR="00F52C16">
        <w:rPr>
          <w:rFonts w:hint="eastAsia"/>
        </w:rPr>
        <w:t>；</w:t>
      </w:r>
      <w:r>
        <w:rPr>
          <w:rFonts w:hint="eastAsia"/>
        </w:rPr>
        <w:t>理解人工智能实践应承担的</w:t>
      </w:r>
      <w:r w:rsidRPr="00CB1BF7">
        <w:rPr>
          <w:rFonts w:hint="eastAsia"/>
        </w:rPr>
        <w:t>社会发展、人类健康、国家及公民安全、国家法律及地方法规、文化建设责任；能够通过自主学习提高分析问题和解决问题的能力</w:t>
      </w:r>
      <w:r w:rsidR="00F52C16">
        <w:rPr>
          <w:rFonts w:hint="eastAsia"/>
        </w:rPr>
        <w:t>；</w:t>
      </w:r>
      <w:r w:rsidRPr="00CB1BF7">
        <w:rPr>
          <w:rFonts w:hint="eastAsia"/>
        </w:rPr>
        <w:t>具备</w:t>
      </w:r>
      <w:r>
        <w:rPr>
          <w:rFonts w:hint="eastAsia"/>
        </w:rPr>
        <w:t>解决人工智能专业</w:t>
      </w:r>
      <w:r w:rsidRPr="00CB1BF7">
        <w:rPr>
          <w:rFonts w:hint="eastAsia"/>
        </w:rPr>
        <w:t>相关技术问题的</w:t>
      </w:r>
      <w:r w:rsidR="00BE0228">
        <w:rPr>
          <w:rFonts w:hint="eastAsia"/>
        </w:rPr>
        <w:t>基本</w:t>
      </w:r>
      <w:r w:rsidR="00F52C16">
        <w:rPr>
          <w:rFonts w:hint="eastAsia"/>
        </w:rPr>
        <w:t>能力；</w:t>
      </w:r>
      <w:r w:rsidR="00F52C16" w:rsidRPr="00F52C16">
        <w:rPr>
          <w:rFonts w:hint="eastAsia"/>
        </w:rPr>
        <w:t>具备归纳总结研究成果的能力</w:t>
      </w:r>
      <w:r w:rsidR="00F52C16">
        <w:rPr>
          <w:rFonts w:hint="eastAsia"/>
        </w:rPr>
        <w:t>；</w:t>
      </w:r>
      <w:r w:rsidR="00F52C16" w:rsidRPr="00F52C16">
        <w:rPr>
          <w:rFonts w:hint="eastAsia"/>
        </w:rPr>
        <w:t>能够撰写报告和设计文稿，清晰表达研究和设计的方案及结果，并回答相关技术问题</w:t>
      </w:r>
      <w:r w:rsidR="00F52C16">
        <w:rPr>
          <w:rFonts w:hint="eastAsia"/>
        </w:rPr>
        <w:t>；</w:t>
      </w:r>
      <w:r w:rsidRPr="00CB1BF7">
        <w:rPr>
          <w:rFonts w:hint="eastAsia"/>
        </w:rPr>
        <w:t>具备运用现代信息技术工具进行自主学习的能力</w:t>
      </w:r>
      <w:r w:rsidR="00F52C16">
        <w:rPr>
          <w:rFonts w:hint="eastAsia"/>
        </w:rPr>
        <w:t>；</w:t>
      </w:r>
      <w:r w:rsidRPr="00CB1BF7">
        <w:rPr>
          <w:rFonts w:hint="eastAsia"/>
        </w:rPr>
        <w:t>实现综合能力提升，</w:t>
      </w:r>
      <w:r w:rsidR="00BE0228">
        <w:rPr>
          <w:rFonts w:hint="eastAsia"/>
        </w:rPr>
        <w:t>为个人发展奠定基础。</w:t>
      </w:r>
    </w:p>
    <w:p w14:paraId="3900315F" w14:textId="77777777" w:rsidR="00057FC3" w:rsidRDefault="00057FC3" w:rsidP="00CB1BF7">
      <w:pPr>
        <w:ind w:firstLine="420"/>
      </w:pPr>
    </w:p>
    <w:p w14:paraId="5772CCDF" w14:textId="77777777" w:rsidR="00BE0228" w:rsidRPr="006F56B0" w:rsidRDefault="00BE0228" w:rsidP="00BE0228">
      <w:pPr>
        <w:rPr>
          <w:b/>
        </w:rPr>
      </w:pPr>
      <w:r w:rsidRPr="006F56B0">
        <w:rPr>
          <w:b/>
        </w:rPr>
        <w:t>二、综合设计内容</w:t>
      </w:r>
    </w:p>
    <w:p w14:paraId="6A2A6C2A" w14:textId="77777777" w:rsidR="001C530A" w:rsidRDefault="001C530A" w:rsidP="00CB1BF7">
      <w:pPr>
        <w:ind w:firstLine="420"/>
      </w:pPr>
      <w:r w:rsidRPr="001C530A">
        <w:rPr>
          <w:rFonts w:hint="eastAsia"/>
        </w:rPr>
        <w:t>科技让出行更简单</w:t>
      </w:r>
      <w:r>
        <w:rPr>
          <w:rFonts w:hint="eastAsia"/>
        </w:rPr>
        <w:t>，</w:t>
      </w:r>
      <w:r w:rsidRPr="001C530A">
        <w:rPr>
          <w:rFonts w:hint="eastAsia"/>
        </w:rPr>
        <w:t>借助于图像识别、语音识别、大数据处理等人工智能技术，地图数据采集和处理的自动化程度</w:t>
      </w:r>
      <w:r>
        <w:rPr>
          <w:rFonts w:hint="eastAsia"/>
        </w:rPr>
        <w:t>得到</w:t>
      </w:r>
      <w:r>
        <w:t>极大的提高</w:t>
      </w:r>
      <w:r w:rsidRPr="001C530A">
        <w:rPr>
          <w:rFonts w:hint="eastAsia"/>
        </w:rPr>
        <w:t>。在</w:t>
      </w:r>
      <w:r>
        <w:rPr>
          <w:rFonts w:hint="eastAsia"/>
        </w:rPr>
        <w:t>日益</w:t>
      </w:r>
      <w:r>
        <w:t>受到重视的</w:t>
      </w:r>
      <w:r>
        <w:rPr>
          <w:rFonts w:hint="eastAsia"/>
        </w:rPr>
        <w:t>无人</w:t>
      </w:r>
      <w:r>
        <w:t>智能</w:t>
      </w:r>
      <w:r>
        <w:rPr>
          <w:rFonts w:hint="eastAsia"/>
        </w:rPr>
        <w:t>驾驶技术</w:t>
      </w:r>
      <w:r w:rsidRPr="001C530A">
        <w:rPr>
          <w:rFonts w:hint="eastAsia"/>
        </w:rPr>
        <w:t>中，精确检测车道线及类型对无人</w:t>
      </w:r>
      <w:r w:rsidRPr="001C530A">
        <w:rPr>
          <w:rFonts w:hint="eastAsia"/>
        </w:rPr>
        <w:t>/</w:t>
      </w:r>
      <w:r w:rsidRPr="001C530A">
        <w:rPr>
          <w:rFonts w:hint="eastAsia"/>
        </w:rPr>
        <w:t>辅助驾驶、保障出行用户的安全，具有重要的作用。本次综合设计内容要求基于高精度俯视图的训练数据，设计一个车道线检测的深度学习模型，来检测测试数据中车道线的具体位置和类别，不限制深度学习任务。</w:t>
      </w:r>
    </w:p>
    <w:p w14:paraId="78846956" w14:textId="77777777" w:rsidR="004144FD" w:rsidRDefault="001C530A" w:rsidP="00CB1BF7">
      <w:pPr>
        <w:ind w:firstLine="420"/>
      </w:pPr>
      <w:r w:rsidRPr="001C530A">
        <w:rPr>
          <w:rFonts w:hint="eastAsia"/>
        </w:rPr>
        <w:t>本次综合设计</w:t>
      </w:r>
      <w:r w:rsidR="004144FD">
        <w:rPr>
          <w:rFonts w:hint="eastAsia"/>
        </w:rPr>
        <w:t>使用</w:t>
      </w:r>
      <w:r w:rsidR="004144FD" w:rsidRPr="004144FD">
        <w:rPr>
          <w:rFonts w:hint="eastAsia"/>
        </w:rPr>
        <w:t>源于产业实践的开源深度学习平台</w:t>
      </w:r>
      <w:r w:rsidR="004144FD">
        <w:t>—</w:t>
      </w:r>
      <w:r w:rsidR="004144FD">
        <w:t>百度</w:t>
      </w:r>
      <w:r w:rsidR="004144FD" w:rsidRPr="004144FD">
        <w:rPr>
          <w:rFonts w:hint="eastAsia"/>
        </w:rPr>
        <w:t>飞桨</w:t>
      </w:r>
      <w:proofErr w:type="spellStart"/>
      <w:r w:rsidR="004144FD" w:rsidRPr="004144FD">
        <w:rPr>
          <w:rFonts w:hint="eastAsia"/>
        </w:rPr>
        <w:t>PaddlePaddle</w:t>
      </w:r>
      <w:proofErr w:type="spellEnd"/>
      <w:r w:rsidR="004144FD">
        <w:rPr>
          <w:rFonts w:hint="eastAsia"/>
        </w:rPr>
        <w:t>。</w:t>
      </w:r>
      <w:r w:rsidR="004144FD" w:rsidRPr="004144FD">
        <w:rPr>
          <w:rFonts w:hint="eastAsia"/>
        </w:rPr>
        <w:t>飞桨</w:t>
      </w:r>
      <w:r w:rsidR="004144FD" w:rsidRPr="004144FD">
        <w:rPr>
          <w:rFonts w:hint="eastAsia"/>
        </w:rPr>
        <w:t>(</w:t>
      </w:r>
      <w:proofErr w:type="spellStart"/>
      <w:r w:rsidR="004144FD" w:rsidRPr="004144FD">
        <w:rPr>
          <w:rFonts w:hint="eastAsia"/>
        </w:rPr>
        <w:t>PaddlePaddle</w:t>
      </w:r>
      <w:proofErr w:type="spellEnd"/>
      <w:r w:rsidR="004144FD" w:rsidRPr="004144FD">
        <w:rPr>
          <w:rFonts w:hint="eastAsia"/>
        </w:rPr>
        <w:t>)</w:t>
      </w:r>
      <w:r w:rsidR="004144FD" w:rsidRPr="004144FD">
        <w:rPr>
          <w:rFonts w:hint="eastAsia"/>
        </w:rPr>
        <w:t>是集深度学习核心框架、工具组件和服务平台为一体的技术先进、功能完备的开源深度学习平台，提供丰富的官方支持模型集合，并推出全类型的高性能部署和集成方案供开发者使用。百度大脑</w:t>
      </w:r>
      <w:r w:rsidR="004144FD" w:rsidRPr="004144FD">
        <w:rPr>
          <w:rFonts w:hint="eastAsia"/>
        </w:rPr>
        <w:t>AI Studio</w:t>
      </w:r>
      <w:r w:rsidR="004144FD">
        <w:rPr>
          <w:rFonts w:hint="eastAsia"/>
        </w:rPr>
        <w:t>作为本次</w:t>
      </w:r>
      <w:r w:rsidR="004144FD">
        <w:t>任务</w:t>
      </w:r>
      <w:r w:rsidR="004144FD" w:rsidRPr="004144FD">
        <w:rPr>
          <w:rFonts w:hint="eastAsia"/>
        </w:rPr>
        <w:t>的唯一指定训练平台，提供在线编程环境、免费</w:t>
      </w:r>
      <w:r w:rsidR="004144FD" w:rsidRPr="004144FD">
        <w:rPr>
          <w:rFonts w:hint="eastAsia"/>
        </w:rPr>
        <w:t>GPU Tesla V100</w:t>
      </w:r>
      <w:r w:rsidR="004144FD" w:rsidRPr="004144FD">
        <w:rPr>
          <w:rFonts w:hint="eastAsia"/>
        </w:rPr>
        <w:t>算力、海量开源算法和开放数据，帮助开发者快速创建和部署模型。</w:t>
      </w:r>
    </w:p>
    <w:p w14:paraId="0AC9FF88" w14:textId="77777777" w:rsidR="004144FD" w:rsidRDefault="004144FD" w:rsidP="00CB1BF7">
      <w:pPr>
        <w:ind w:firstLine="420"/>
      </w:pPr>
      <w:r w:rsidRPr="004144FD">
        <w:rPr>
          <w:rFonts w:hint="eastAsia"/>
        </w:rPr>
        <w:t>本次综合设计</w:t>
      </w:r>
      <w:r>
        <w:rPr>
          <w:rFonts w:hint="eastAsia"/>
        </w:rPr>
        <w:t>具体</w:t>
      </w:r>
      <w:r>
        <w:t>形式：</w:t>
      </w:r>
      <w:r>
        <w:rPr>
          <w:rFonts w:hint="eastAsia"/>
        </w:rPr>
        <w:t>单人</w:t>
      </w:r>
      <w:r>
        <w:t>组队参加百度线上</w:t>
      </w:r>
      <w:r w:rsidRPr="00FD5444">
        <w:rPr>
          <w:rFonts w:hint="eastAsia"/>
        </w:rPr>
        <w:t>人工智能竞赛</w:t>
      </w:r>
      <w:r>
        <w:rPr>
          <w:rFonts w:hint="eastAsia"/>
        </w:rPr>
        <w:t>，比赛</w:t>
      </w:r>
      <w:r>
        <w:t>名称：</w:t>
      </w:r>
      <w:r>
        <w:rPr>
          <w:rFonts w:hint="eastAsia"/>
        </w:rPr>
        <w:t>“</w:t>
      </w:r>
      <w:r>
        <w:rPr>
          <w:rStyle w:val="c-h-name"/>
        </w:rPr>
        <w:t>第十六届全国大学生智能车竞赛线上资格赛：车道线检测</w:t>
      </w:r>
      <w:r>
        <w:rPr>
          <w:rFonts w:hint="eastAsia"/>
        </w:rPr>
        <w:t>”</w:t>
      </w:r>
      <w:r>
        <w:rPr>
          <w:rStyle w:val="c-h-name"/>
          <w:rFonts w:hint="eastAsia"/>
        </w:rPr>
        <w:t>，</w:t>
      </w:r>
      <w:r w:rsidRPr="007455FE">
        <w:rPr>
          <w:rFonts w:hint="eastAsia"/>
        </w:rPr>
        <w:t>比赛报名网址：</w:t>
      </w:r>
      <w:r>
        <w:rPr>
          <w:rFonts w:hint="eastAsia"/>
        </w:rPr>
        <w:t>“</w:t>
      </w:r>
      <w:r w:rsidR="00BE16D1">
        <w:fldChar w:fldCharType="begin"/>
      </w:r>
      <w:r w:rsidR="00BE16D1">
        <w:instrText xml:space="preserve"> HYPERLINK "https://aistudio.baidu.com/aistudio/competition/detail/68" </w:instrText>
      </w:r>
      <w:r w:rsidR="00BE16D1">
        <w:fldChar w:fldCharType="separate"/>
      </w:r>
      <w:r w:rsidRPr="003733DB">
        <w:rPr>
          <w:rStyle w:val="a7"/>
          <w:b/>
          <w:i/>
        </w:rPr>
        <w:t>https://aistudio.baidu.com/aistudio/competition/detail/68</w:t>
      </w:r>
      <w:r w:rsidR="00BE16D1">
        <w:rPr>
          <w:rStyle w:val="a7"/>
          <w:b/>
          <w:i/>
        </w:rPr>
        <w:fldChar w:fldCharType="end"/>
      </w:r>
      <w:r>
        <w:rPr>
          <w:rFonts w:hint="eastAsia"/>
        </w:rPr>
        <w:t>”</w:t>
      </w:r>
      <w:r>
        <w:rPr>
          <w:rStyle w:val="a7"/>
          <w:rFonts w:hint="eastAsia"/>
        </w:rPr>
        <w:t>。</w:t>
      </w:r>
      <w:r w:rsidRPr="004144FD">
        <w:rPr>
          <w:rStyle w:val="a7"/>
          <w:rFonts w:hint="eastAsia"/>
        </w:rPr>
        <w:t>参与</w:t>
      </w:r>
      <w:r>
        <w:rPr>
          <w:rStyle w:val="a7"/>
          <w:rFonts w:hint="eastAsia"/>
        </w:rPr>
        <w:t>且按期</w:t>
      </w:r>
      <w:r w:rsidRPr="004144FD">
        <w:rPr>
          <w:rStyle w:val="a7"/>
          <w:rFonts w:hint="eastAsia"/>
        </w:rPr>
        <w:t>完成“线上资格赛”</w:t>
      </w:r>
      <w:r w:rsidR="009C5D88">
        <w:rPr>
          <w:rStyle w:val="a7"/>
          <w:rFonts w:hint="eastAsia"/>
        </w:rPr>
        <w:t>获得</w:t>
      </w:r>
      <w:r w:rsidR="009C5D88">
        <w:rPr>
          <w:rStyle w:val="a7"/>
        </w:rPr>
        <w:t>比赛成绩</w:t>
      </w:r>
      <w:r>
        <w:rPr>
          <w:rStyle w:val="a7"/>
          <w:rFonts w:hint="eastAsia"/>
        </w:rPr>
        <w:t>，并</w:t>
      </w:r>
      <w:r>
        <w:rPr>
          <w:rStyle w:val="a7"/>
        </w:rPr>
        <w:t>提交</w:t>
      </w:r>
      <w:r>
        <w:rPr>
          <w:rStyle w:val="a7"/>
          <w:rFonts w:hint="eastAsia"/>
        </w:rPr>
        <w:t>课程</w:t>
      </w:r>
      <w:r>
        <w:rPr>
          <w:rStyle w:val="a7"/>
        </w:rPr>
        <w:t>设计报告</w:t>
      </w:r>
      <w:r>
        <w:rPr>
          <w:rStyle w:val="a7"/>
          <w:rFonts w:hint="eastAsia"/>
        </w:rPr>
        <w:t>，</w:t>
      </w:r>
      <w:r w:rsidR="009C5D88">
        <w:rPr>
          <w:rStyle w:val="a7"/>
          <w:rFonts w:hint="eastAsia"/>
        </w:rPr>
        <w:t>课程</w:t>
      </w:r>
      <w:r w:rsidR="009C5D88">
        <w:rPr>
          <w:rStyle w:val="a7"/>
        </w:rPr>
        <w:t>最终成绩由</w:t>
      </w:r>
      <w:r w:rsidR="009C5D88">
        <w:rPr>
          <w:rStyle w:val="a7"/>
          <w:rFonts w:hint="eastAsia"/>
        </w:rPr>
        <w:t>比赛</w:t>
      </w:r>
      <w:r w:rsidR="009C5D88">
        <w:rPr>
          <w:rStyle w:val="a7"/>
        </w:rPr>
        <w:t>成绩（</w:t>
      </w:r>
      <w:r w:rsidR="009C5D88">
        <w:rPr>
          <w:rStyle w:val="a7"/>
          <w:rFonts w:hint="eastAsia"/>
        </w:rPr>
        <w:t>得分</w:t>
      </w:r>
      <w:r w:rsidR="009C5D88">
        <w:rPr>
          <w:rStyle w:val="a7"/>
          <w:rFonts w:hint="eastAsia"/>
        </w:rPr>
        <w:t>score</w:t>
      </w:r>
      <w:r w:rsidR="009C5D88">
        <w:rPr>
          <w:rStyle w:val="a7"/>
        </w:rPr>
        <w:t>和</w:t>
      </w:r>
      <w:r w:rsidR="009C5D88">
        <w:rPr>
          <w:rStyle w:val="a7"/>
          <w:rFonts w:hint="eastAsia"/>
        </w:rPr>
        <w:t>个人</w:t>
      </w:r>
      <w:r w:rsidR="009C5D88">
        <w:rPr>
          <w:rStyle w:val="a7"/>
        </w:rPr>
        <w:t>排名）</w:t>
      </w:r>
      <w:r w:rsidR="009C5D88">
        <w:rPr>
          <w:rStyle w:val="a7"/>
          <w:rFonts w:hint="eastAsia"/>
        </w:rPr>
        <w:t>和</w:t>
      </w:r>
      <w:r w:rsidR="009C5D88">
        <w:rPr>
          <w:rStyle w:val="a7"/>
        </w:rPr>
        <w:t>综合设计报告成绩</w:t>
      </w:r>
      <w:r w:rsidR="009C5D88">
        <w:rPr>
          <w:rStyle w:val="a7"/>
          <w:rFonts w:hint="eastAsia"/>
        </w:rPr>
        <w:t>的</w:t>
      </w:r>
      <w:r w:rsidR="009C5D88">
        <w:rPr>
          <w:rStyle w:val="a7"/>
        </w:rPr>
        <w:t>综合评价</w:t>
      </w:r>
      <w:r w:rsidR="009C5D88">
        <w:rPr>
          <w:rStyle w:val="a7"/>
          <w:rFonts w:hint="eastAsia"/>
        </w:rPr>
        <w:t>给出</w:t>
      </w:r>
      <w:r w:rsidR="009C5D88">
        <w:rPr>
          <w:rStyle w:val="a7"/>
        </w:rPr>
        <w:t>。</w:t>
      </w:r>
    </w:p>
    <w:p w14:paraId="025CBE7B" w14:textId="77777777" w:rsidR="001C530A" w:rsidRDefault="001C530A" w:rsidP="00CB1BF7">
      <w:pPr>
        <w:ind w:firstLine="420"/>
      </w:pPr>
    </w:p>
    <w:p w14:paraId="3B041F65" w14:textId="77777777" w:rsidR="001C530A" w:rsidRPr="000C0435" w:rsidRDefault="001C530A" w:rsidP="001C530A">
      <w:pPr>
        <w:ind w:firstLineChars="200" w:firstLine="422"/>
        <w:rPr>
          <w:b/>
        </w:rPr>
      </w:pPr>
      <w:r w:rsidRPr="000C0435">
        <w:rPr>
          <w:b/>
        </w:rPr>
        <w:t>AI Studio</w:t>
      </w:r>
      <w:r w:rsidRPr="000C0435">
        <w:rPr>
          <w:rFonts w:hint="eastAsia"/>
          <w:b/>
        </w:rPr>
        <w:t>操作指南</w:t>
      </w:r>
      <w:r w:rsidR="009C5D88">
        <w:rPr>
          <w:rFonts w:hint="eastAsia"/>
          <w:b/>
        </w:rPr>
        <w:t>：</w:t>
      </w:r>
    </w:p>
    <w:p w14:paraId="28352DB4" w14:textId="77777777" w:rsidR="001C530A" w:rsidRDefault="001C530A" w:rsidP="001C530A">
      <w:pPr>
        <w:ind w:firstLineChars="200" w:firstLine="420"/>
      </w:pPr>
      <w:r>
        <w:rPr>
          <w:rFonts w:hint="eastAsia"/>
        </w:rPr>
        <w:t>AI Studio</w:t>
      </w:r>
      <w:r>
        <w:rPr>
          <w:rFonts w:hint="eastAsia"/>
        </w:rPr>
        <w:t>操作指南：</w:t>
      </w:r>
      <w:r>
        <w:rPr>
          <w:rFonts w:hint="eastAsia"/>
        </w:rPr>
        <w:t xml:space="preserve"> https://blog.csdn.net/weixin_41450123/category_10707833.html</w:t>
      </w:r>
    </w:p>
    <w:p w14:paraId="1B270BDD" w14:textId="77777777" w:rsidR="001C530A" w:rsidRDefault="001C530A" w:rsidP="001C530A">
      <w:pPr>
        <w:ind w:firstLineChars="200" w:firstLine="420"/>
      </w:pPr>
      <w:r>
        <w:rPr>
          <w:rFonts w:hint="eastAsia"/>
        </w:rPr>
        <w:t>notebook</w:t>
      </w:r>
      <w:r>
        <w:rPr>
          <w:rFonts w:hint="eastAsia"/>
        </w:rPr>
        <w:t>使用指南：</w:t>
      </w:r>
      <w:r>
        <w:rPr>
          <w:rFonts w:hint="eastAsia"/>
        </w:rPr>
        <w:t xml:space="preserve"> https://aistudio.baidu.com/aistudio/projectdetail/39212</w:t>
      </w:r>
    </w:p>
    <w:p w14:paraId="43FEDCF9" w14:textId="77777777" w:rsidR="001C530A" w:rsidRDefault="001C530A" w:rsidP="001C530A">
      <w:pPr>
        <w:ind w:firstLineChars="200" w:firstLine="420"/>
      </w:pPr>
      <w:r>
        <w:rPr>
          <w:rFonts w:hint="eastAsia"/>
        </w:rPr>
        <w:t>后台任务使用指南：</w:t>
      </w:r>
      <w:r>
        <w:rPr>
          <w:rFonts w:hint="eastAsia"/>
        </w:rPr>
        <w:t xml:space="preserve"> https://aistudio.baidu.com/aistudio/projectdetail/1173726</w:t>
      </w:r>
    </w:p>
    <w:p w14:paraId="2370256F" w14:textId="77777777" w:rsidR="001C530A" w:rsidRDefault="001C530A" w:rsidP="001C530A">
      <w:pPr>
        <w:ind w:firstLineChars="200" w:firstLine="420"/>
      </w:pPr>
      <w:r>
        <w:rPr>
          <w:rFonts w:hint="eastAsia"/>
        </w:rPr>
        <w:t>脚本任务使用指南：</w:t>
      </w:r>
      <w:r>
        <w:rPr>
          <w:rFonts w:hint="eastAsia"/>
        </w:rPr>
        <w:t xml:space="preserve"> https://aistudio.baidu.com/aistudio/projectdetail/98453</w:t>
      </w:r>
    </w:p>
    <w:p w14:paraId="2058D929" w14:textId="77777777" w:rsidR="009C5D88" w:rsidRDefault="009C5D88" w:rsidP="001C530A">
      <w:pPr>
        <w:ind w:firstLineChars="200" w:firstLine="422"/>
        <w:rPr>
          <w:b/>
        </w:rPr>
      </w:pPr>
    </w:p>
    <w:p w14:paraId="0B8FB877" w14:textId="77777777" w:rsidR="001C530A" w:rsidRPr="000C0435" w:rsidRDefault="001C530A" w:rsidP="001C530A">
      <w:pPr>
        <w:ind w:firstLineChars="200" w:firstLine="422"/>
        <w:rPr>
          <w:b/>
        </w:rPr>
      </w:pPr>
      <w:r w:rsidRPr="000C0435">
        <w:rPr>
          <w:rFonts w:hint="eastAsia"/>
          <w:b/>
        </w:rPr>
        <w:t>学习资料</w:t>
      </w:r>
      <w:r w:rsidR="009C5D88">
        <w:rPr>
          <w:rFonts w:hint="eastAsia"/>
          <w:b/>
        </w:rPr>
        <w:t>：</w:t>
      </w:r>
    </w:p>
    <w:p w14:paraId="23A4540C" w14:textId="77777777" w:rsidR="001C530A" w:rsidRDefault="001C530A" w:rsidP="001C530A">
      <w:pPr>
        <w:ind w:firstLineChars="200" w:firstLine="420"/>
      </w:pPr>
      <w:r>
        <w:rPr>
          <w:rFonts w:hint="eastAsia"/>
        </w:rPr>
        <w:t>玩转图像分割</w:t>
      </w:r>
      <w:r>
        <w:rPr>
          <w:rFonts w:hint="eastAsia"/>
        </w:rPr>
        <w:t>7</w:t>
      </w:r>
      <w:r>
        <w:rPr>
          <w:rFonts w:hint="eastAsia"/>
        </w:rPr>
        <w:t>日打卡营链接：</w:t>
      </w:r>
      <w:r>
        <w:rPr>
          <w:rFonts w:hint="eastAsia"/>
        </w:rPr>
        <w:t xml:space="preserve"> https://aistudio.baidu.com/aistudio/course/introduce/1767</w:t>
      </w:r>
    </w:p>
    <w:p w14:paraId="72390747" w14:textId="77777777" w:rsidR="001C530A" w:rsidRDefault="001C530A" w:rsidP="001C530A">
      <w:pPr>
        <w:ind w:firstLineChars="200" w:firstLine="420"/>
      </w:pPr>
      <w:r>
        <w:rPr>
          <w:rFonts w:hint="eastAsia"/>
        </w:rPr>
        <w:t>深度学习</w:t>
      </w:r>
      <w:r>
        <w:rPr>
          <w:rFonts w:hint="eastAsia"/>
        </w:rPr>
        <w:t>CV</w:t>
      </w:r>
      <w:r>
        <w:rPr>
          <w:rFonts w:hint="eastAsia"/>
        </w:rPr>
        <w:t>从入门到实战：</w:t>
      </w:r>
      <w:r>
        <w:rPr>
          <w:rFonts w:hint="eastAsia"/>
        </w:rPr>
        <w:t>https://aistudio.baidu.com/aistudio/course</w:t>
      </w:r>
    </w:p>
    <w:p w14:paraId="10D93478" w14:textId="77777777" w:rsidR="001C530A" w:rsidRDefault="001C530A" w:rsidP="001C530A">
      <w:pPr>
        <w:ind w:firstLineChars="200" w:firstLine="420"/>
      </w:pPr>
      <w:r>
        <w:rPr>
          <w:rFonts w:hint="eastAsia"/>
        </w:rPr>
        <w:t>零基础实践深度学习</w:t>
      </w:r>
      <w:ins w:id="2" w:author="F105LAB" w:date="2021-03-07T22:11:00Z">
        <w:r w:rsidR="009C5D88">
          <w:rPr>
            <w:rFonts w:hint="eastAsia"/>
          </w:rPr>
          <w:t>：</w:t>
        </w:r>
      </w:ins>
      <w:r>
        <w:rPr>
          <w:rFonts w:hint="eastAsia"/>
        </w:rPr>
        <w:t>https://aistudio.baidu.com/aistudio/course/introduce/1297</w:t>
      </w:r>
    </w:p>
    <w:p w14:paraId="77BE94DD" w14:textId="77777777" w:rsidR="001C530A" w:rsidRDefault="001C530A" w:rsidP="001C530A">
      <w:pPr>
        <w:ind w:firstLineChars="200" w:firstLine="420"/>
      </w:pPr>
      <w:r>
        <w:rPr>
          <w:rFonts w:hint="eastAsia"/>
        </w:rPr>
        <w:t>火爆全网的</w:t>
      </w:r>
      <w:proofErr w:type="spellStart"/>
      <w:r>
        <w:rPr>
          <w:rFonts w:hint="eastAsia"/>
        </w:rPr>
        <w:t>PaddleSeg</w:t>
      </w:r>
      <w:proofErr w:type="spellEnd"/>
      <w:r>
        <w:rPr>
          <w:rFonts w:hint="eastAsia"/>
        </w:rPr>
        <w:t>套件</w:t>
      </w:r>
      <w:proofErr w:type="spellStart"/>
      <w:r>
        <w:rPr>
          <w:rFonts w:hint="eastAsia"/>
        </w:rPr>
        <w:t>Github</w:t>
      </w:r>
      <w:proofErr w:type="spellEnd"/>
      <w:r>
        <w:rPr>
          <w:rFonts w:hint="eastAsia"/>
        </w:rPr>
        <w:t>链接：</w:t>
      </w:r>
      <w:r>
        <w:rPr>
          <w:rFonts w:hint="eastAsia"/>
        </w:rPr>
        <w:t xml:space="preserve"> https://github.com/PaddlePaddle/PaddleSeg</w:t>
      </w:r>
    </w:p>
    <w:p w14:paraId="6561E81B" w14:textId="77777777" w:rsidR="009C5D88" w:rsidRDefault="009C5D88" w:rsidP="00025122">
      <w:pPr>
        <w:ind w:firstLineChars="200" w:firstLine="420"/>
      </w:pPr>
    </w:p>
    <w:p w14:paraId="78123D88" w14:textId="77777777" w:rsidR="00607175" w:rsidRDefault="00607175" w:rsidP="00607175">
      <w:pPr>
        <w:ind w:firstLineChars="200" w:firstLine="420"/>
      </w:pPr>
      <w:r>
        <w:rPr>
          <w:rFonts w:hint="eastAsia"/>
        </w:rPr>
        <w:t>提交内容与格式</w:t>
      </w:r>
    </w:p>
    <w:p w14:paraId="6ECF6F8F" w14:textId="77777777" w:rsidR="00607175" w:rsidRDefault="00607175" w:rsidP="00607175">
      <w:pPr>
        <w:ind w:firstLineChars="200" w:firstLine="420"/>
      </w:pPr>
      <w:r>
        <w:rPr>
          <w:rFonts w:hint="eastAsia"/>
        </w:rPr>
        <w:lastRenderedPageBreak/>
        <w:t>参赛队伍在线提交预测结果，预测结果文件以</w:t>
      </w:r>
      <w:r>
        <w:rPr>
          <w:rFonts w:hint="eastAsia"/>
        </w:rPr>
        <w:t>zip</w:t>
      </w:r>
      <w:r>
        <w:rPr>
          <w:rFonts w:hint="eastAsia"/>
        </w:rPr>
        <w:t>或者</w:t>
      </w:r>
      <w:r>
        <w:rPr>
          <w:rFonts w:hint="eastAsia"/>
        </w:rPr>
        <w:t>tar</w:t>
      </w:r>
      <w:r>
        <w:rPr>
          <w:rFonts w:hint="eastAsia"/>
        </w:rPr>
        <w:t>文件夹的形式打包</w:t>
      </w:r>
      <w:r w:rsidR="00E32832">
        <w:rPr>
          <w:rFonts w:hint="eastAsia"/>
        </w:rPr>
        <w:t>后</w:t>
      </w:r>
      <w:r>
        <w:rPr>
          <w:rFonts w:hint="eastAsia"/>
        </w:rPr>
        <w:t>提交（命名为</w:t>
      </w:r>
      <w:r>
        <w:rPr>
          <w:rFonts w:hint="eastAsia"/>
        </w:rPr>
        <w:t>predict.zip</w:t>
      </w:r>
      <w:r>
        <w:rPr>
          <w:rFonts w:hint="eastAsia"/>
        </w:rPr>
        <w:t>或者</w:t>
      </w:r>
      <w:r>
        <w:rPr>
          <w:rFonts w:hint="eastAsia"/>
        </w:rPr>
        <w:t>predict.tar</w:t>
      </w:r>
      <w:r>
        <w:rPr>
          <w:rFonts w:hint="eastAsia"/>
        </w:rPr>
        <w:t>），具体格式</w:t>
      </w:r>
      <w:r w:rsidR="00E32832">
        <w:rPr>
          <w:rFonts w:hint="eastAsia"/>
        </w:rPr>
        <w:t>见比赛</w:t>
      </w:r>
      <w:r w:rsidR="00E32832">
        <w:t>提交结果要求。</w:t>
      </w:r>
    </w:p>
    <w:p w14:paraId="26F7A32F" w14:textId="77777777" w:rsidR="00607175" w:rsidRDefault="00607175" w:rsidP="00607175">
      <w:pPr>
        <w:ind w:firstLineChars="200" w:firstLine="420"/>
      </w:pPr>
      <w:r>
        <w:rPr>
          <w:rFonts w:hint="eastAsia"/>
        </w:rPr>
        <w:t>提交注意事项</w:t>
      </w:r>
    </w:p>
    <w:p w14:paraId="053BFAA6" w14:textId="77777777" w:rsidR="00607175" w:rsidRDefault="00607175" w:rsidP="00607175">
      <w:pPr>
        <w:ind w:firstLineChars="200" w:firstLine="420"/>
      </w:pPr>
      <w:r>
        <w:rPr>
          <w:rFonts w:hint="eastAsia"/>
        </w:rPr>
        <w:t>1.</w:t>
      </w:r>
      <w:r>
        <w:rPr>
          <w:rFonts w:hint="eastAsia"/>
        </w:rPr>
        <w:t>比赛要求参赛者必须使用飞桨（</w:t>
      </w:r>
      <w:proofErr w:type="spellStart"/>
      <w:r>
        <w:rPr>
          <w:rFonts w:hint="eastAsia"/>
        </w:rPr>
        <w:t>PaddlePaddle</w:t>
      </w:r>
      <w:proofErr w:type="spellEnd"/>
      <w:r>
        <w:rPr>
          <w:rFonts w:hint="eastAsia"/>
        </w:rPr>
        <w:t>）深度学习平台训练的模型提交结果；</w:t>
      </w:r>
    </w:p>
    <w:p w14:paraId="690B6B19" w14:textId="77777777" w:rsidR="00607175" w:rsidRDefault="00607175" w:rsidP="00607175">
      <w:pPr>
        <w:ind w:firstLineChars="200" w:firstLine="420"/>
      </w:pPr>
      <w:r>
        <w:rPr>
          <w:rFonts w:hint="eastAsia"/>
        </w:rPr>
        <w:t>2.</w:t>
      </w:r>
      <w:r>
        <w:rPr>
          <w:rFonts w:hint="eastAsia"/>
        </w:rPr>
        <w:t>提交上述打包好的预测结果文件，返回评测结果分数或者提交错误异常提醒；</w:t>
      </w:r>
    </w:p>
    <w:p w14:paraId="76189225" w14:textId="77777777" w:rsidR="00607175" w:rsidRDefault="00607175" w:rsidP="00607175">
      <w:pPr>
        <w:ind w:firstLineChars="200" w:firstLine="420"/>
      </w:pPr>
      <w:r>
        <w:rPr>
          <w:rFonts w:hint="eastAsia"/>
        </w:rPr>
        <w:t>3.</w:t>
      </w:r>
      <w:r>
        <w:rPr>
          <w:rFonts w:hint="eastAsia"/>
        </w:rPr>
        <w:t>自动评审规则：</w:t>
      </w:r>
      <w:r>
        <w:rPr>
          <w:rFonts w:hint="eastAsia"/>
        </w:rPr>
        <w:t>A</w:t>
      </w:r>
      <w:r>
        <w:rPr>
          <w:rFonts w:hint="eastAsia"/>
        </w:rPr>
        <w:t>榜阶段每天最多</w:t>
      </w:r>
      <w:r w:rsidR="00072A79">
        <w:rPr>
          <w:rFonts w:hint="eastAsia"/>
        </w:rPr>
        <w:t>能</w:t>
      </w:r>
      <w:r w:rsidR="00072A79">
        <w:t>提交</w:t>
      </w:r>
      <w:r>
        <w:rPr>
          <w:rFonts w:hint="eastAsia"/>
        </w:rPr>
        <w:t>评测</w:t>
      </w:r>
      <w:r>
        <w:rPr>
          <w:rFonts w:hint="eastAsia"/>
        </w:rPr>
        <w:t>5</w:t>
      </w:r>
      <w:r>
        <w:rPr>
          <w:rFonts w:hint="eastAsia"/>
        </w:rPr>
        <w:t>次，</w:t>
      </w:r>
      <w:r>
        <w:rPr>
          <w:rFonts w:hint="eastAsia"/>
        </w:rPr>
        <w:t>B</w:t>
      </w:r>
      <w:r>
        <w:rPr>
          <w:rFonts w:hint="eastAsia"/>
        </w:rPr>
        <w:t>榜阶段每天最多</w:t>
      </w:r>
      <w:r w:rsidR="00072A79">
        <w:rPr>
          <w:rFonts w:hint="eastAsia"/>
        </w:rPr>
        <w:t>能</w:t>
      </w:r>
      <w:r w:rsidR="00072A79">
        <w:t>提交</w:t>
      </w:r>
      <w:r>
        <w:rPr>
          <w:rFonts w:hint="eastAsia"/>
        </w:rPr>
        <w:t>评测</w:t>
      </w:r>
      <w:r>
        <w:rPr>
          <w:rFonts w:hint="eastAsia"/>
        </w:rPr>
        <w:t>3</w:t>
      </w:r>
      <w:r>
        <w:rPr>
          <w:rFonts w:hint="eastAsia"/>
        </w:rPr>
        <w:t>次。排行榜将按照评测分数从高到低排序，并且实时更新。排行榜中只显示每支队伍历史提交结果的最高成绩，各支队伍可在提交结果页面的个人成绩中查看历史提交记录。</w:t>
      </w:r>
    </w:p>
    <w:p w14:paraId="27AB7D25" w14:textId="77777777" w:rsidR="00607175" w:rsidRDefault="00E32832" w:rsidP="00025122">
      <w:pPr>
        <w:ind w:firstLineChars="200" w:firstLine="420"/>
      </w:pPr>
      <w:r>
        <w:rPr>
          <w:rFonts w:hint="eastAsia"/>
        </w:rPr>
        <w:t>4.</w:t>
      </w:r>
      <w:r w:rsidRPr="00E32832">
        <w:rPr>
          <w:rFonts w:hint="eastAsia"/>
        </w:rPr>
        <w:t>参赛学生必须在规定时间内使用百度开源深度学习平台飞桨进行模型的设计、训练和预测，不得使用其他相关平台、框架及任何飞桨中未包含的学习方法参赛。</w:t>
      </w:r>
    </w:p>
    <w:p w14:paraId="78ECB6E6" w14:textId="77777777" w:rsidR="00E32832" w:rsidRDefault="00E32832" w:rsidP="00025122">
      <w:pPr>
        <w:ind w:firstLineChars="200" w:firstLine="420"/>
      </w:pPr>
    </w:p>
    <w:p w14:paraId="2C319A2E" w14:textId="77777777" w:rsidR="00025122" w:rsidRDefault="00025122" w:rsidP="00025122">
      <w:pPr>
        <w:ind w:firstLineChars="200" w:firstLine="420"/>
      </w:pPr>
      <w:r>
        <w:rPr>
          <w:rFonts w:hint="eastAsia"/>
        </w:rPr>
        <w:t>同学们可以在</w:t>
      </w:r>
      <w:r w:rsidR="00E32832">
        <w:rPr>
          <w:rFonts w:hint="eastAsia"/>
        </w:rPr>
        <w:t>微专业</w:t>
      </w:r>
      <w:r w:rsidR="00B65CF8">
        <w:rPr>
          <w:rFonts w:hint="eastAsia"/>
        </w:rPr>
        <w:t>QQ</w:t>
      </w:r>
      <w:r>
        <w:rPr>
          <w:rFonts w:hint="eastAsia"/>
        </w:rPr>
        <w:t>群</w:t>
      </w:r>
      <w:r w:rsidR="00E32832">
        <w:rPr>
          <w:rFonts w:hint="eastAsia"/>
        </w:rPr>
        <w:t>内</w:t>
      </w:r>
      <w:r w:rsidR="00E32832">
        <w:t>发言提问和</w:t>
      </w:r>
      <w:r>
        <w:rPr>
          <w:rFonts w:hint="eastAsia"/>
        </w:rPr>
        <w:t>讨论，共同学习进步，完成</w:t>
      </w:r>
      <w:r w:rsidR="00F71B28">
        <w:rPr>
          <w:rFonts w:hint="eastAsia"/>
        </w:rPr>
        <w:t>课程</w:t>
      </w:r>
      <w:r>
        <w:rPr>
          <w:rFonts w:hint="eastAsia"/>
        </w:rPr>
        <w:t>综合设计的同时提高自己的</w:t>
      </w:r>
      <w:r w:rsidR="0074171A">
        <w:rPr>
          <w:rFonts w:hint="eastAsia"/>
        </w:rPr>
        <w:t>专业</w:t>
      </w:r>
      <w:r>
        <w:rPr>
          <w:rFonts w:hint="eastAsia"/>
        </w:rPr>
        <w:t>实践能力。</w:t>
      </w:r>
    </w:p>
    <w:p w14:paraId="05F49DAC" w14:textId="77777777" w:rsidR="00F71B28" w:rsidRPr="00B65CF8" w:rsidRDefault="00F71B28" w:rsidP="00025122">
      <w:pPr>
        <w:ind w:firstLineChars="200" w:firstLine="420"/>
      </w:pPr>
    </w:p>
    <w:p w14:paraId="1451837D" w14:textId="77777777" w:rsidR="000B0CD6" w:rsidRPr="00830DA6" w:rsidDel="000B0CD6" w:rsidRDefault="00025122" w:rsidP="007455FE">
      <w:pPr>
        <w:ind w:firstLineChars="200" w:firstLine="422"/>
        <w:rPr>
          <w:del w:id="3" w:author="F105LAB" w:date="2021-03-07T22:16:00Z"/>
          <w:b/>
        </w:rPr>
      </w:pPr>
      <w:r w:rsidRPr="00830DA6">
        <w:rPr>
          <w:rFonts w:hint="eastAsia"/>
          <w:b/>
        </w:rPr>
        <w:t>*</w:t>
      </w:r>
      <w:r w:rsidR="007455FE" w:rsidRPr="00830DA6">
        <w:rPr>
          <w:rFonts w:hint="eastAsia"/>
          <w:b/>
        </w:rPr>
        <w:t>请同学们认真阅读比赛详情，</w:t>
      </w:r>
      <w:r w:rsidR="000408C6" w:rsidRPr="00830DA6">
        <w:rPr>
          <w:rFonts w:hint="eastAsia"/>
          <w:b/>
        </w:rPr>
        <w:t>注意初赛</w:t>
      </w:r>
      <w:r w:rsidR="005D5538" w:rsidRPr="00830DA6">
        <w:rPr>
          <w:rFonts w:hint="eastAsia"/>
          <w:b/>
        </w:rPr>
        <w:t>时间节</w:t>
      </w:r>
      <w:r w:rsidR="000408C6" w:rsidRPr="00830DA6">
        <w:rPr>
          <w:rFonts w:hint="eastAsia"/>
          <w:b/>
        </w:rPr>
        <w:t>点，</w:t>
      </w:r>
      <w:r w:rsidR="007455FE" w:rsidRPr="00830DA6">
        <w:rPr>
          <w:rFonts w:hint="eastAsia"/>
          <w:b/>
        </w:rPr>
        <w:t>报名参与并完成</w:t>
      </w:r>
      <w:r w:rsidR="000408C6" w:rsidRPr="00830DA6">
        <w:rPr>
          <w:rFonts w:hint="eastAsia"/>
          <w:b/>
        </w:rPr>
        <w:t>初赛</w:t>
      </w:r>
      <w:r w:rsidR="007455FE" w:rsidRPr="00830DA6">
        <w:rPr>
          <w:rFonts w:hint="eastAsia"/>
          <w:b/>
        </w:rPr>
        <w:t>。</w:t>
      </w:r>
    </w:p>
    <w:p w14:paraId="162E0823" w14:textId="77777777" w:rsidR="00025122" w:rsidRDefault="00025122" w:rsidP="007455FE">
      <w:pPr>
        <w:ind w:firstLineChars="200" w:firstLine="422"/>
        <w:rPr>
          <w:b/>
        </w:rPr>
      </w:pPr>
      <w:r w:rsidRPr="00830DA6">
        <w:rPr>
          <w:rFonts w:hint="eastAsia"/>
          <w:b/>
        </w:rPr>
        <w:t>*</w:t>
      </w:r>
      <w:r w:rsidRPr="00830DA6">
        <w:rPr>
          <w:rFonts w:hint="eastAsia"/>
          <w:b/>
        </w:rPr>
        <w:t>注意参加比赛时的</w:t>
      </w:r>
      <w:r w:rsidR="005B6992">
        <w:rPr>
          <w:rFonts w:hint="eastAsia"/>
          <w:b/>
        </w:rPr>
        <w:t>单人</w:t>
      </w:r>
      <w:r w:rsidR="005B6992">
        <w:rPr>
          <w:b/>
        </w:rPr>
        <w:t>独立组队，</w:t>
      </w:r>
      <w:r w:rsidR="009C5D88">
        <w:rPr>
          <w:rFonts w:hint="eastAsia"/>
          <w:b/>
        </w:rPr>
        <w:t>队伍</w:t>
      </w:r>
      <w:r w:rsidRPr="00830DA6">
        <w:rPr>
          <w:rFonts w:hint="eastAsia"/>
          <w:b/>
        </w:rPr>
        <w:t>名称采用统一格式：“</w:t>
      </w:r>
      <w:r w:rsidR="009C5D88">
        <w:rPr>
          <w:rFonts w:hint="eastAsia"/>
          <w:b/>
        </w:rPr>
        <w:t>TJCEIE</w:t>
      </w:r>
      <w:r w:rsidR="009C5D88">
        <w:rPr>
          <w:b/>
        </w:rPr>
        <w:t>-</w:t>
      </w:r>
      <w:r w:rsidRPr="00830DA6">
        <w:rPr>
          <w:rFonts w:hint="eastAsia"/>
          <w:b/>
        </w:rPr>
        <w:t>AI</w:t>
      </w:r>
      <w:r w:rsidR="009C5D88">
        <w:rPr>
          <w:rFonts w:hint="eastAsia"/>
          <w:b/>
        </w:rPr>
        <w:t>MM-</w:t>
      </w:r>
      <w:r w:rsidRPr="00830DA6">
        <w:rPr>
          <w:rFonts w:hint="eastAsia"/>
          <w:b/>
        </w:rPr>
        <w:t>”</w:t>
      </w:r>
      <w:r w:rsidRPr="00830DA6">
        <w:rPr>
          <w:rFonts w:hint="eastAsia"/>
          <w:b/>
        </w:rPr>
        <w:t>+</w:t>
      </w:r>
      <w:r w:rsidRPr="00830DA6">
        <w:rPr>
          <w:rFonts w:hint="eastAsia"/>
          <w:b/>
        </w:rPr>
        <w:t>学号，以便后期统计初赛</w:t>
      </w:r>
      <w:r w:rsidR="0052204B" w:rsidRPr="00830DA6">
        <w:rPr>
          <w:rFonts w:hint="eastAsia"/>
          <w:b/>
        </w:rPr>
        <w:t>参加</w:t>
      </w:r>
      <w:r w:rsidRPr="00830DA6">
        <w:rPr>
          <w:rFonts w:hint="eastAsia"/>
          <w:b/>
        </w:rPr>
        <w:t>情况。</w:t>
      </w:r>
      <w:r w:rsidR="009C5D88">
        <w:rPr>
          <w:rFonts w:hint="eastAsia"/>
          <w:b/>
        </w:rPr>
        <w:t>示例</w:t>
      </w:r>
      <w:r w:rsidR="009C5D88">
        <w:rPr>
          <w:b/>
        </w:rPr>
        <w:t>：</w:t>
      </w:r>
      <w:bookmarkStart w:id="4" w:name="OLE_LINK1"/>
      <w:bookmarkStart w:id="5" w:name="OLE_LINK2"/>
      <w:r w:rsidR="009C5D88">
        <w:rPr>
          <w:b/>
        </w:rPr>
        <w:t>TJCEIE</w:t>
      </w:r>
      <w:r w:rsidR="009C5D88">
        <w:rPr>
          <w:rFonts w:hint="eastAsia"/>
          <w:b/>
        </w:rPr>
        <w:t>-AIMM-123456</w:t>
      </w:r>
      <w:bookmarkEnd w:id="4"/>
      <w:bookmarkEnd w:id="5"/>
    </w:p>
    <w:p w14:paraId="7EFAE341" w14:textId="77777777" w:rsidR="00AF77E8" w:rsidRPr="00830DA6" w:rsidDel="00311D59" w:rsidRDefault="00AF77E8" w:rsidP="007455FE">
      <w:pPr>
        <w:ind w:firstLineChars="200" w:firstLine="422"/>
        <w:rPr>
          <w:del w:id="6" w:author="F105LAB" w:date="2021-03-07T22:58:00Z"/>
          <w:b/>
        </w:rPr>
      </w:pPr>
    </w:p>
    <w:p w14:paraId="79ED2BD2" w14:textId="77777777" w:rsidR="007455FE" w:rsidRDefault="007455FE" w:rsidP="002D6EBE">
      <w:r>
        <w:rPr>
          <w:rFonts w:hint="eastAsia"/>
        </w:rPr>
        <w:t xml:space="preserve"> </w:t>
      </w:r>
      <w:r>
        <w:t xml:space="preserve"> </w:t>
      </w:r>
    </w:p>
    <w:p w14:paraId="1AB71732" w14:textId="77777777" w:rsidR="00BE0228" w:rsidRPr="006F56B0" w:rsidRDefault="00BE0228" w:rsidP="002D6EBE">
      <w:pPr>
        <w:rPr>
          <w:b/>
        </w:rPr>
      </w:pPr>
      <w:r w:rsidRPr="006F56B0">
        <w:rPr>
          <w:b/>
        </w:rPr>
        <w:t>三、综合设计基本要求：</w:t>
      </w:r>
    </w:p>
    <w:p w14:paraId="7D018F09" w14:textId="77777777" w:rsidR="00311D59" w:rsidRDefault="00BE0228" w:rsidP="002D6EBE">
      <w:r>
        <w:rPr>
          <w:rFonts w:hint="eastAsia"/>
        </w:rPr>
        <w:t>1</w:t>
      </w:r>
      <w:r>
        <w:rPr>
          <w:rFonts w:hint="eastAsia"/>
        </w:rPr>
        <w:t>）努力学习，勤于实践，</w:t>
      </w:r>
      <w:r w:rsidR="00311D59" w:rsidRPr="00311D59">
        <w:rPr>
          <w:rFonts w:hint="eastAsia"/>
        </w:rPr>
        <w:t>综合运用人工智能专业领域知识解决实际工程问题</w:t>
      </w:r>
      <w:r w:rsidR="00311D59">
        <w:rPr>
          <w:rFonts w:hint="eastAsia"/>
        </w:rPr>
        <w:t>。</w:t>
      </w:r>
    </w:p>
    <w:p w14:paraId="3FD93D1D" w14:textId="77777777" w:rsidR="00BE0228" w:rsidRDefault="00311D59" w:rsidP="002D6EBE">
      <w:r>
        <w:rPr>
          <w:rFonts w:hint="eastAsia"/>
        </w:rPr>
        <w:t>2</w:t>
      </w:r>
      <w:r>
        <w:rPr>
          <w:rFonts w:hint="eastAsia"/>
        </w:rPr>
        <w:t>）</w:t>
      </w:r>
      <w:r w:rsidRPr="00311D59">
        <w:rPr>
          <w:rFonts w:hint="eastAsia"/>
        </w:rPr>
        <w:t>通过自主学习提高分析问题和解决问题的能力</w:t>
      </w:r>
      <w:r>
        <w:rPr>
          <w:rFonts w:hint="eastAsia"/>
        </w:rPr>
        <w:t>，</w:t>
      </w:r>
      <w:r w:rsidR="00BE0228">
        <w:rPr>
          <w:rFonts w:hint="eastAsia"/>
        </w:rPr>
        <w:t>保质保量地完成综合设计规定的任务。</w:t>
      </w:r>
    </w:p>
    <w:p w14:paraId="0C0A4A4B" w14:textId="77777777" w:rsidR="00BE0228" w:rsidRDefault="00311D59" w:rsidP="002D6EBE">
      <w:r>
        <w:t>3</w:t>
      </w:r>
      <w:r w:rsidR="00BE0228">
        <w:rPr>
          <w:rFonts w:hint="eastAsia"/>
        </w:rPr>
        <w:t>）</w:t>
      </w:r>
      <w:r w:rsidR="00C613F3">
        <w:rPr>
          <w:rFonts w:hint="eastAsia"/>
        </w:rPr>
        <w:t>注意时间节点，在规定</w:t>
      </w:r>
      <w:r w:rsidR="000B0CD6">
        <w:rPr>
          <w:rFonts w:hint="eastAsia"/>
        </w:rPr>
        <w:t>时间</w:t>
      </w:r>
      <w:r w:rsidR="000B0CD6">
        <w:t>节点前</w:t>
      </w:r>
      <w:r w:rsidR="00C613F3">
        <w:rPr>
          <w:rFonts w:hint="eastAsia"/>
        </w:rPr>
        <w:t>提交成果。</w:t>
      </w:r>
      <w:r w:rsidR="00DF1BAC">
        <w:rPr>
          <w:rFonts w:hint="eastAsia"/>
        </w:rPr>
        <w:t>将</w:t>
      </w:r>
      <w:r w:rsidR="001C530A">
        <w:rPr>
          <w:rFonts w:hint="eastAsia"/>
        </w:rPr>
        <w:t>课程</w:t>
      </w:r>
      <w:r w:rsidR="00DF1BAC">
        <w:rPr>
          <w:rFonts w:hint="eastAsia"/>
        </w:rPr>
        <w:t>报告</w:t>
      </w:r>
      <w:r w:rsidR="000B0CD6">
        <w:rPr>
          <w:rFonts w:hint="eastAsia"/>
        </w:rPr>
        <w:t>、比赛成绩</w:t>
      </w:r>
      <w:r w:rsidR="000B0CD6">
        <w:t>和代码</w:t>
      </w:r>
      <w:r w:rsidR="00DF1BAC">
        <w:rPr>
          <w:rFonts w:hint="eastAsia"/>
        </w:rPr>
        <w:t>等资料整理齐全</w:t>
      </w:r>
      <w:r>
        <w:rPr>
          <w:rFonts w:hint="eastAsia"/>
        </w:rPr>
        <w:t>后</w:t>
      </w:r>
      <w:r>
        <w:t>提交</w:t>
      </w:r>
      <w:r w:rsidR="00DF1BAC">
        <w:rPr>
          <w:rFonts w:hint="eastAsia"/>
        </w:rPr>
        <w:t>给任课老师审查。</w:t>
      </w:r>
    </w:p>
    <w:p w14:paraId="01D0E10A" w14:textId="77777777" w:rsidR="00C613F3" w:rsidRPr="000B0CD6" w:rsidRDefault="00C613F3" w:rsidP="002D6EBE"/>
    <w:p w14:paraId="4555DC2D" w14:textId="77777777" w:rsidR="00DF1BAC" w:rsidRDefault="00DF1BAC" w:rsidP="002D6EBE"/>
    <w:p w14:paraId="09EC9640" w14:textId="77777777" w:rsidR="00DF1BAC" w:rsidRPr="006F56B0" w:rsidRDefault="00DF1BAC" w:rsidP="002D6EBE">
      <w:pPr>
        <w:rPr>
          <w:b/>
        </w:rPr>
      </w:pPr>
      <w:r w:rsidRPr="006F56B0">
        <w:rPr>
          <w:rFonts w:hint="eastAsia"/>
          <w:b/>
        </w:rPr>
        <w:t>四、综合设计提交材料：</w:t>
      </w:r>
    </w:p>
    <w:p w14:paraId="544CCEF2" w14:textId="77777777" w:rsidR="00DF1BAC" w:rsidRDefault="00DF1BAC" w:rsidP="002D6EBE">
      <w:r>
        <w:rPr>
          <w:rFonts w:hint="eastAsia"/>
        </w:rPr>
        <w:t>1</w:t>
      </w:r>
      <w:r>
        <w:rPr>
          <w:rFonts w:hint="eastAsia"/>
        </w:rPr>
        <w:t>）参与</w:t>
      </w:r>
      <w:r w:rsidR="000408C6">
        <w:rPr>
          <w:rFonts w:hint="eastAsia"/>
        </w:rPr>
        <w:t>竞赛</w:t>
      </w:r>
      <w:r w:rsidR="000B0CD6">
        <w:rPr>
          <w:rFonts w:hint="eastAsia"/>
        </w:rPr>
        <w:t>并</w:t>
      </w:r>
      <w:r w:rsidR="000B0CD6">
        <w:t>完成</w:t>
      </w:r>
      <w:r w:rsidR="000408C6">
        <w:rPr>
          <w:rFonts w:hint="eastAsia"/>
        </w:rPr>
        <w:t>初</w:t>
      </w:r>
      <w:r>
        <w:rPr>
          <w:rFonts w:hint="eastAsia"/>
        </w:rPr>
        <w:t>赛，</w:t>
      </w:r>
      <w:r w:rsidR="000408C6">
        <w:rPr>
          <w:rFonts w:hint="eastAsia"/>
        </w:rPr>
        <w:t>提供参赛证明</w:t>
      </w:r>
      <w:r w:rsidR="000B0CD6">
        <w:rPr>
          <w:rFonts w:hint="eastAsia"/>
        </w:rPr>
        <w:t>，</w:t>
      </w:r>
      <w:r w:rsidR="000B0CD6">
        <w:t>提交</w:t>
      </w:r>
      <w:r w:rsidR="000B0CD6" w:rsidRPr="000B0CD6">
        <w:rPr>
          <w:rFonts w:hint="eastAsia"/>
        </w:rPr>
        <w:t>比赛成绩（得分</w:t>
      </w:r>
      <w:r w:rsidR="000B0CD6" w:rsidRPr="000B0CD6">
        <w:rPr>
          <w:rFonts w:hint="eastAsia"/>
        </w:rPr>
        <w:t>score</w:t>
      </w:r>
      <w:r w:rsidR="000B0CD6" w:rsidRPr="000B0CD6">
        <w:rPr>
          <w:rFonts w:hint="eastAsia"/>
        </w:rPr>
        <w:t>和个人排名）</w:t>
      </w:r>
    </w:p>
    <w:p w14:paraId="21ABEE83" w14:textId="77777777" w:rsidR="00DF1BAC" w:rsidRDefault="00DF1BAC" w:rsidP="002D6EBE">
      <w:r>
        <w:rPr>
          <w:rFonts w:hint="eastAsia"/>
        </w:rPr>
        <w:t>2</w:t>
      </w:r>
      <w:r>
        <w:rPr>
          <w:rFonts w:hint="eastAsia"/>
        </w:rPr>
        <w:t>）提交</w:t>
      </w:r>
      <w:r w:rsidR="000B0CD6">
        <w:rPr>
          <w:rFonts w:hint="eastAsia"/>
        </w:rPr>
        <w:t>与</w:t>
      </w:r>
      <w:r w:rsidR="000B0CD6">
        <w:t>本次</w:t>
      </w:r>
      <w:r>
        <w:rPr>
          <w:rFonts w:hint="eastAsia"/>
        </w:rPr>
        <w:t>比赛</w:t>
      </w:r>
      <w:r w:rsidR="000B0CD6">
        <w:rPr>
          <w:rFonts w:hint="eastAsia"/>
        </w:rPr>
        <w:t>项目</w:t>
      </w:r>
      <w:r>
        <w:rPr>
          <w:rFonts w:hint="eastAsia"/>
        </w:rPr>
        <w:t>相关的</w:t>
      </w:r>
      <w:r w:rsidR="000408C6">
        <w:rPr>
          <w:rFonts w:hint="eastAsia"/>
        </w:rPr>
        <w:t>人工智能微专业综合设计</w:t>
      </w:r>
      <w:r>
        <w:rPr>
          <w:rFonts w:hint="eastAsia"/>
        </w:rPr>
        <w:t>报告。</w:t>
      </w:r>
    </w:p>
    <w:p w14:paraId="5BE9CDD6" w14:textId="77777777" w:rsidR="00DF1BAC" w:rsidRPr="000B0CD6" w:rsidRDefault="00DF1BAC" w:rsidP="001908DC">
      <w:pPr>
        <w:rPr>
          <w:b/>
          <w:szCs w:val="21"/>
        </w:rPr>
      </w:pPr>
    </w:p>
    <w:p w14:paraId="338A7810" w14:textId="77777777" w:rsidR="001908DC" w:rsidRPr="00D715B7" w:rsidRDefault="00DF1BAC" w:rsidP="001908DC">
      <w:pPr>
        <w:rPr>
          <w:b/>
          <w:szCs w:val="21"/>
        </w:rPr>
      </w:pPr>
      <w:r>
        <w:rPr>
          <w:rFonts w:hint="eastAsia"/>
          <w:b/>
          <w:szCs w:val="21"/>
        </w:rPr>
        <w:t>五</w:t>
      </w:r>
      <w:r w:rsidR="001908DC" w:rsidRPr="00D715B7">
        <w:rPr>
          <w:rFonts w:hint="eastAsia"/>
          <w:b/>
          <w:szCs w:val="21"/>
        </w:rPr>
        <w:t>、评分标准：</w:t>
      </w:r>
    </w:p>
    <w:p w14:paraId="622CD82D" w14:textId="77777777" w:rsidR="00311D59" w:rsidRDefault="00DF1BAC" w:rsidP="001908DC">
      <w:pPr>
        <w:rPr>
          <w:szCs w:val="21"/>
        </w:rPr>
      </w:pPr>
      <w:r>
        <w:rPr>
          <w:rFonts w:hint="eastAsia"/>
          <w:szCs w:val="21"/>
        </w:rPr>
        <w:t xml:space="preserve"> </w:t>
      </w:r>
      <w:r>
        <w:rPr>
          <w:szCs w:val="21"/>
        </w:rPr>
        <w:t xml:space="preserve">  </w:t>
      </w:r>
      <w:r w:rsidR="00311D59">
        <w:rPr>
          <w:rFonts w:hint="eastAsia"/>
        </w:rPr>
        <w:t>1</w:t>
      </w:r>
      <w:r w:rsidR="00311D59">
        <w:rPr>
          <w:rFonts w:hint="eastAsia"/>
        </w:rPr>
        <w:t>）</w:t>
      </w:r>
      <w:r w:rsidR="00311D59" w:rsidRPr="00311D59">
        <w:rPr>
          <w:rFonts w:hint="eastAsia"/>
          <w:szCs w:val="21"/>
        </w:rPr>
        <w:t>参与且按期完成“线上资格赛”获得比赛成绩，</w:t>
      </w:r>
    </w:p>
    <w:p w14:paraId="6D6E126F" w14:textId="77777777" w:rsidR="00311D59" w:rsidRDefault="00311D59" w:rsidP="001908DC">
      <w:pPr>
        <w:rPr>
          <w:szCs w:val="21"/>
        </w:rPr>
      </w:pPr>
      <w:r>
        <w:rPr>
          <w:rFonts w:hint="eastAsia"/>
          <w:szCs w:val="21"/>
        </w:rPr>
        <w:t xml:space="preserve"> </w:t>
      </w:r>
      <w:r>
        <w:rPr>
          <w:szCs w:val="21"/>
        </w:rPr>
        <w:t xml:space="preserve">  2</w:t>
      </w:r>
      <w:r>
        <w:rPr>
          <w:rFonts w:hint="eastAsia"/>
        </w:rPr>
        <w:t>）</w:t>
      </w:r>
      <w:r w:rsidRPr="00311D59">
        <w:rPr>
          <w:rFonts w:hint="eastAsia"/>
          <w:szCs w:val="21"/>
        </w:rPr>
        <w:t>并提交课程设计报告，</w:t>
      </w:r>
    </w:p>
    <w:p w14:paraId="32C60F3B" w14:textId="77777777" w:rsidR="00311D59" w:rsidRDefault="00311D59" w:rsidP="001908DC">
      <w:pPr>
        <w:rPr>
          <w:szCs w:val="21"/>
        </w:rPr>
      </w:pPr>
      <w:r>
        <w:rPr>
          <w:rFonts w:hint="eastAsia"/>
          <w:szCs w:val="21"/>
        </w:rPr>
        <w:t xml:space="preserve"> </w:t>
      </w:r>
      <w:r>
        <w:rPr>
          <w:szCs w:val="21"/>
        </w:rPr>
        <w:t xml:space="preserve">  3</w:t>
      </w:r>
      <w:r>
        <w:rPr>
          <w:rFonts w:hint="eastAsia"/>
        </w:rPr>
        <w:t>）</w:t>
      </w:r>
      <w:r w:rsidRPr="00311D59">
        <w:rPr>
          <w:rFonts w:hint="eastAsia"/>
          <w:szCs w:val="21"/>
        </w:rPr>
        <w:t>课程最终成绩由比赛成绩（得分</w:t>
      </w:r>
      <w:r w:rsidRPr="00311D59">
        <w:rPr>
          <w:rFonts w:hint="eastAsia"/>
          <w:szCs w:val="21"/>
        </w:rPr>
        <w:t>score</w:t>
      </w:r>
      <w:r w:rsidRPr="00311D59">
        <w:rPr>
          <w:rFonts w:hint="eastAsia"/>
          <w:szCs w:val="21"/>
        </w:rPr>
        <w:t>和个人排名</w:t>
      </w:r>
      <w:r>
        <w:rPr>
          <w:rFonts w:hint="eastAsia"/>
          <w:szCs w:val="21"/>
        </w:rPr>
        <w:t>以及</w:t>
      </w:r>
      <w:r>
        <w:rPr>
          <w:szCs w:val="21"/>
        </w:rPr>
        <w:t>比赛代码</w:t>
      </w:r>
      <w:r w:rsidRPr="00311D59">
        <w:rPr>
          <w:rFonts w:hint="eastAsia"/>
          <w:szCs w:val="21"/>
        </w:rPr>
        <w:t>）和综合设计报告成绩的综合评价给出。</w:t>
      </w:r>
    </w:p>
    <w:p w14:paraId="73431B47" w14:textId="77777777" w:rsidR="00981DF6" w:rsidRDefault="00981DF6" w:rsidP="001908DC">
      <w:r>
        <w:rPr>
          <w:rFonts w:hint="eastAsia"/>
        </w:rPr>
        <w:t xml:space="preserve"> </w:t>
      </w:r>
      <w:r>
        <w:t xml:space="preserve">  </w:t>
      </w:r>
    </w:p>
    <w:p w14:paraId="707A729E" w14:textId="77777777" w:rsidR="00311D59" w:rsidRDefault="00311D59" w:rsidP="006918F1">
      <w:r>
        <w:rPr>
          <w:rFonts w:hint="eastAsia"/>
        </w:rPr>
        <w:t>注：</w:t>
      </w:r>
      <w:r w:rsidR="00C42F83">
        <w:rPr>
          <w:rFonts w:hint="eastAsia"/>
        </w:rPr>
        <w:t>本次</w:t>
      </w:r>
      <w:r w:rsidR="00C42F83">
        <w:t>课程综合设计实践</w:t>
      </w:r>
      <w:r w:rsidR="00C42F83">
        <w:rPr>
          <w:rFonts w:hint="eastAsia"/>
        </w:rPr>
        <w:t>，</w:t>
      </w:r>
      <w:r w:rsidR="00C42F83">
        <w:t>线上初选</w:t>
      </w:r>
      <w:r w:rsidR="00C42F83">
        <w:rPr>
          <w:rFonts w:hint="eastAsia"/>
        </w:rPr>
        <w:t>赛阶段排名</w:t>
      </w:r>
      <w:r w:rsidR="00C42F83">
        <w:t>靠前</w:t>
      </w:r>
      <w:r w:rsidR="009F7D5B">
        <w:t>同学</w:t>
      </w:r>
      <w:r w:rsidR="00203165">
        <w:rPr>
          <w:rFonts w:hint="eastAsia"/>
        </w:rPr>
        <w:t>，</w:t>
      </w:r>
      <w:r w:rsidR="00C42F83">
        <w:rPr>
          <w:rFonts w:hint="eastAsia"/>
        </w:rPr>
        <w:t>若</w:t>
      </w:r>
      <w:r w:rsidR="00C42F83">
        <w:t>有意向</w:t>
      </w:r>
      <w:r w:rsidR="009F7D5B">
        <w:t>参加后一阶段</w:t>
      </w:r>
      <w:r w:rsidR="00C42F83">
        <w:rPr>
          <w:rFonts w:hint="eastAsia"/>
        </w:rPr>
        <w:t>线下</w:t>
      </w:r>
      <w:r w:rsidR="009F7D5B">
        <w:t>比赛</w:t>
      </w:r>
      <w:r w:rsidR="00C42F83">
        <w:rPr>
          <w:rFonts w:hint="eastAsia"/>
        </w:rPr>
        <w:t>，</w:t>
      </w:r>
      <w:r w:rsidR="00C42F83">
        <w:t>可</w:t>
      </w:r>
      <w:r w:rsidR="00203165">
        <w:rPr>
          <w:rFonts w:hint="eastAsia"/>
        </w:rPr>
        <w:t>在</w:t>
      </w:r>
      <w:r w:rsidR="00203165">
        <w:t>4.15</w:t>
      </w:r>
      <w:r w:rsidR="00203165">
        <w:rPr>
          <w:rFonts w:hint="eastAsia"/>
        </w:rPr>
        <w:t>前联系微专业老师，协调</w:t>
      </w:r>
      <w:r w:rsidR="00203165">
        <w:t>安排进一步的工作</w:t>
      </w:r>
      <w:r w:rsidR="00203165">
        <w:rPr>
          <w:rFonts w:hint="eastAsia"/>
        </w:rPr>
        <w:t>。</w:t>
      </w:r>
    </w:p>
    <w:p w14:paraId="248C131B" w14:textId="77777777" w:rsidR="00DF1BAC" w:rsidRPr="00311D59" w:rsidRDefault="00DF1BAC" w:rsidP="001908DC">
      <w:pPr>
        <w:rPr>
          <w:szCs w:val="21"/>
        </w:rPr>
      </w:pPr>
    </w:p>
    <w:p w14:paraId="2CC5C874" w14:textId="77777777" w:rsidR="004470CE" w:rsidRPr="00F82DE8" w:rsidRDefault="00DF1BAC" w:rsidP="00F82DE8">
      <w:pPr>
        <w:ind w:firstLine="435"/>
        <w:rPr>
          <w:szCs w:val="21"/>
        </w:rPr>
      </w:pPr>
      <w:r>
        <w:rPr>
          <w:rFonts w:hint="eastAsia"/>
          <w:szCs w:val="21"/>
        </w:rPr>
        <w:t>希望同学们认真完成此次人工智能微专业综合设计课程，并获得收获和提高</w:t>
      </w:r>
      <w:r w:rsidR="000C0435">
        <w:rPr>
          <w:rFonts w:hint="eastAsia"/>
          <w:szCs w:val="21"/>
        </w:rPr>
        <w:t>。</w:t>
      </w:r>
    </w:p>
    <w:p w14:paraId="3AA7D538" w14:textId="77777777" w:rsidR="001908DC" w:rsidRPr="00803617" w:rsidRDefault="001908DC" w:rsidP="001908DC">
      <w:pPr>
        <w:rPr>
          <w:szCs w:val="21"/>
        </w:rPr>
      </w:pPr>
    </w:p>
    <w:p w14:paraId="53AB9F55" w14:textId="77777777" w:rsidR="001908DC" w:rsidRPr="00803617" w:rsidRDefault="001908DC" w:rsidP="001908DC">
      <w:pPr>
        <w:rPr>
          <w:szCs w:val="21"/>
        </w:rPr>
      </w:pPr>
    </w:p>
    <w:p w14:paraId="7A0C5F7C" w14:textId="77777777" w:rsidR="001908DC" w:rsidRDefault="00311D59" w:rsidP="006918F1">
      <w:pPr>
        <w:jc w:val="center"/>
        <w:rPr>
          <w:szCs w:val="21"/>
        </w:rPr>
      </w:pPr>
      <w:r>
        <w:rPr>
          <w:rFonts w:hint="eastAsia"/>
          <w:szCs w:val="21"/>
        </w:rPr>
        <w:t xml:space="preserve">                                           </w:t>
      </w:r>
      <w:r>
        <w:rPr>
          <w:rFonts w:hint="eastAsia"/>
          <w:szCs w:val="21"/>
        </w:rPr>
        <w:t>同济大学电子与信息工程学院</w:t>
      </w:r>
    </w:p>
    <w:p w14:paraId="47B80F8F" w14:textId="77777777" w:rsidR="001908DC" w:rsidRDefault="00311D59" w:rsidP="001908DC">
      <w:pPr>
        <w:jc w:val="center"/>
        <w:rPr>
          <w:szCs w:val="21"/>
        </w:rPr>
      </w:pPr>
      <w:r>
        <w:rPr>
          <w:rFonts w:hint="eastAsia"/>
          <w:szCs w:val="21"/>
        </w:rPr>
        <w:t xml:space="preserve">                                           </w:t>
      </w:r>
      <w:r>
        <w:rPr>
          <w:rFonts w:hint="eastAsia"/>
          <w:szCs w:val="21"/>
        </w:rPr>
        <w:t>控制科学与工程系</w:t>
      </w:r>
      <w:r w:rsidR="00DF1BAC">
        <w:rPr>
          <w:rFonts w:hint="eastAsia"/>
          <w:szCs w:val="21"/>
        </w:rPr>
        <w:t>人工智能教研室</w:t>
      </w:r>
    </w:p>
    <w:p w14:paraId="6F21BBAD" w14:textId="10711D1B" w:rsidR="00F27117" w:rsidRPr="005E05FE" w:rsidRDefault="001908DC" w:rsidP="005E05FE">
      <w:pPr>
        <w:jc w:val="center"/>
        <w:rPr>
          <w:rFonts w:hint="eastAsia"/>
          <w:szCs w:val="21"/>
        </w:rPr>
      </w:pPr>
      <w:r>
        <w:rPr>
          <w:rFonts w:hint="eastAsia"/>
          <w:szCs w:val="21"/>
        </w:rPr>
        <w:t xml:space="preserve">                                           </w:t>
      </w:r>
      <w:r w:rsidRPr="00803617">
        <w:rPr>
          <w:rFonts w:hint="eastAsia"/>
          <w:szCs w:val="21"/>
        </w:rPr>
        <w:t>日期：</w:t>
      </w:r>
      <w:r w:rsidR="00921124">
        <w:rPr>
          <w:rFonts w:hint="eastAsia"/>
          <w:szCs w:val="21"/>
        </w:rPr>
        <w:t>2</w:t>
      </w:r>
      <w:r w:rsidR="00921124">
        <w:rPr>
          <w:szCs w:val="21"/>
        </w:rPr>
        <w:t>021</w:t>
      </w:r>
      <w:r w:rsidR="00921124">
        <w:rPr>
          <w:rFonts w:hint="eastAsia"/>
          <w:szCs w:val="21"/>
        </w:rPr>
        <w:t>-</w:t>
      </w:r>
      <w:r w:rsidR="00CE3BE2">
        <w:rPr>
          <w:szCs w:val="21"/>
        </w:rPr>
        <w:t>3</w:t>
      </w:r>
      <w:r w:rsidR="00921124">
        <w:rPr>
          <w:rFonts w:hint="eastAsia"/>
          <w:szCs w:val="21"/>
        </w:rPr>
        <w:t>-</w:t>
      </w:r>
      <w:r w:rsidR="00311D59">
        <w:rPr>
          <w:szCs w:val="21"/>
        </w:rPr>
        <w:t>8</w:t>
      </w:r>
    </w:p>
    <w:sectPr w:rsidR="00F27117" w:rsidRPr="005E0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83AD6" w14:textId="77777777" w:rsidR="00BE16D1" w:rsidRDefault="00BE16D1" w:rsidP="0042339F">
      <w:r>
        <w:separator/>
      </w:r>
    </w:p>
  </w:endnote>
  <w:endnote w:type="continuationSeparator" w:id="0">
    <w:p w14:paraId="4BA7969E" w14:textId="77777777" w:rsidR="00BE16D1" w:rsidRDefault="00BE16D1" w:rsidP="0042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2BDC1" w14:textId="77777777" w:rsidR="00BE16D1" w:rsidRDefault="00BE16D1" w:rsidP="0042339F">
      <w:r>
        <w:separator/>
      </w:r>
    </w:p>
  </w:footnote>
  <w:footnote w:type="continuationSeparator" w:id="0">
    <w:p w14:paraId="32B6FD3B" w14:textId="77777777" w:rsidR="00BE16D1" w:rsidRDefault="00BE16D1" w:rsidP="00423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37B5E"/>
    <w:multiLevelType w:val="hybridMultilevel"/>
    <w:tmpl w:val="F8A0BC0C"/>
    <w:lvl w:ilvl="0" w:tplc="45E23D10">
      <w:start w:val="1"/>
      <w:numFmt w:val="decimal"/>
      <w:lvlText w:val="（%1）"/>
      <w:lvlJc w:val="left"/>
      <w:pPr>
        <w:ind w:left="1140" w:hanging="7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31A07FC7"/>
    <w:multiLevelType w:val="hybridMultilevel"/>
    <w:tmpl w:val="CECE3E84"/>
    <w:lvl w:ilvl="0" w:tplc="922AD8CE">
      <w:start w:val="8"/>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吉 吉">
    <w15:presenceInfo w15:providerId="Windows Live" w15:userId="59b2fc8250b0b423"/>
  </w15:person>
  <w15:person w15:author="F105LAB">
    <w15:presenceInfo w15:providerId="None" w15:userId="F105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DC"/>
    <w:rsid w:val="00025122"/>
    <w:rsid w:val="000408C6"/>
    <w:rsid w:val="00057FC3"/>
    <w:rsid w:val="00072A79"/>
    <w:rsid w:val="000B0CD6"/>
    <w:rsid w:val="000B663C"/>
    <w:rsid w:val="000C0435"/>
    <w:rsid w:val="00113468"/>
    <w:rsid w:val="001908DC"/>
    <w:rsid w:val="001C530A"/>
    <w:rsid w:val="00203165"/>
    <w:rsid w:val="002D6EBE"/>
    <w:rsid w:val="00311D59"/>
    <w:rsid w:val="003733DB"/>
    <w:rsid w:val="004144FD"/>
    <w:rsid w:val="0042339F"/>
    <w:rsid w:val="004470CE"/>
    <w:rsid w:val="004D1C54"/>
    <w:rsid w:val="0052204B"/>
    <w:rsid w:val="00532CD9"/>
    <w:rsid w:val="005B6992"/>
    <w:rsid w:val="005D5538"/>
    <w:rsid w:val="005E05FE"/>
    <w:rsid w:val="00607175"/>
    <w:rsid w:val="006918F1"/>
    <w:rsid w:val="006F56B0"/>
    <w:rsid w:val="0074171A"/>
    <w:rsid w:val="007455FE"/>
    <w:rsid w:val="00830DA6"/>
    <w:rsid w:val="00902037"/>
    <w:rsid w:val="00910669"/>
    <w:rsid w:val="00921124"/>
    <w:rsid w:val="00981DF6"/>
    <w:rsid w:val="009C5D88"/>
    <w:rsid w:val="009F35EA"/>
    <w:rsid w:val="009F7D5B"/>
    <w:rsid w:val="00AF77E8"/>
    <w:rsid w:val="00B50049"/>
    <w:rsid w:val="00B65CF8"/>
    <w:rsid w:val="00BA74B6"/>
    <w:rsid w:val="00BD22ED"/>
    <w:rsid w:val="00BE0228"/>
    <w:rsid w:val="00BE16D1"/>
    <w:rsid w:val="00C42F83"/>
    <w:rsid w:val="00C613F3"/>
    <w:rsid w:val="00C82C90"/>
    <w:rsid w:val="00CB1BF7"/>
    <w:rsid w:val="00CE3BE2"/>
    <w:rsid w:val="00D323A3"/>
    <w:rsid w:val="00D715B7"/>
    <w:rsid w:val="00D92232"/>
    <w:rsid w:val="00DE4266"/>
    <w:rsid w:val="00DF1BAC"/>
    <w:rsid w:val="00E32832"/>
    <w:rsid w:val="00F27117"/>
    <w:rsid w:val="00F52C16"/>
    <w:rsid w:val="00F71B28"/>
    <w:rsid w:val="00F82DE8"/>
    <w:rsid w:val="00FB7B12"/>
    <w:rsid w:val="00FD5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39FBE"/>
  <w15:chartTrackingRefBased/>
  <w15:docId w15:val="{42AF96B1-0EE2-48F6-AFDC-5C2AD1C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8D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33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339F"/>
    <w:rPr>
      <w:rFonts w:ascii="Times New Roman" w:eastAsia="宋体" w:hAnsi="Times New Roman" w:cs="Times New Roman"/>
      <w:sz w:val="18"/>
      <w:szCs w:val="18"/>
    </w:rPr>
  </w:style>
  <w:style w:type="paragraph" w:styleId="a5">
    <w:name w:val="footer"/>
    <w:basedOn w:val="a"/>
    <w:link w:val="a6"/>
    <w:uiPriority w:val="99"/>
    <w:unhideWhenUsed/>
    <w:rsid w:val="0042339F"/>
    <w:pPr>
      <w:tabs>
        <w:tab w:val="center" w:pos="4153"/>
        <w:tab w:val="right" w:pos="8306"/>
      </w:tabs>
      <w:snapToGrid w:val="0"/>
      <w:jc w:val="left"/>
    </w:pPr>
    <w:rPr>
      <w:sz w:val="18"/>
      <w:szCs w:val="18"/>
    </w:rPr>
  </w:style>
  <w:style w:type="character" w:customStyle="1" w:styleId="a6">
    <w:name w:val="页脚 字符"/>
    <w:basedOn w:val="a0"/>
    <w:link w:val="a5"/>
    <w:uiPriority w:val="99"/>
    <w:rsid w:val="0042339F"/>
    <w:rPr>
      <w:rFonts w:ascii="Times New Roman" w:eastAsia="宋体" w:hAnsi="Times New Roman" w:cs="Times New Roman"/>
      <w:sz w:val="18"/>
      <w:szCs w:val="18"/>
    </w:rPr>
  </w:style>
  <w:style w:type="character" w:styleId="a7">
    <w:name w:val="Hyperlink"/>
    <w:basedOn w:val="a0"/>
    <w:uiPriority w:val="99"/>
    <w:unhideWhenUsed/>
    <w:rsid w:val="007455FE"/>
    <w:rPr>
      <w:color w:val="0563C1" w:themeColor="hyperlink"/>
      <w:u w:val="single"/>
    </w:rPr>
  </w:style>
  <w:style w:type="paragraph" w:styleId="a8">
    <w:name w:val="Balloon Text"/>
    <w:basedOn w:val="a"/>
    <w:link w:val="a9"/>
    <w:uiPriority w:val="99"/>
    <w:semiHidden/>
    <w:unhideWhenUsed/>
    <w:rsid w:val="001C530A"/>
    <w:rPr>
      <w:sz w:val="18"/>
      <w:szCs w:val="18"/>
    </w:rPr>
  </w:style>
  <w:style w:type="character" w:customStyle="1" w:styleId="a9">
    <w:name w:val="批注框文本 字符"/>
    <w:basedOn w:val="a0"/>
    <w:link w:val="a8"/>
    <w:uiPriority w:val="99"/>
    <w:semiHidden/>
    <w:rsid w:val="001C530A"/>
    <w:rPr>
      <w:rFonts w:ascii="Times New Roman" w:eastAsia="宋体" w:hAnsi="Times New Roman" w:cs="Times New Roman"/>
      <w:sz w:val="18"/>
      <w:szCs w:val="18"/>
    </w:rPr>
  </w:style>
  <w:style w:type="character" w:customStyle="1" w:styleId="c-h-name">
    <w:name w:val="c-h-name"/>
    <w:basedOn w:val="a0"/>
    <w:rsid w:val="00414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50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411</Words>
  <Characters>2348</Characters>
  <Application>Microsoft Office Word</Application>
  <DocSecurity>0</DocSecurity>
  <Lines>19</Lines>
  <Paragraphs>5</Paragraphs>
  <ScaleCrop>false</ScaleCrop>
  <Company>Tongji Univ.</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iWater</dc:creator>
  <cp:keywords/>
  <dc:description/>
  <cp:lastModifiedBy>吉 吉</cp:lastModifiedBy>
  <cp:revision>34</cp:revision>
  <dcterms:created xsi:type="dcterms:W3CDTF">2021-03-07T12:24:00Z</dcterms:created>
  <dcterms:modified xsi:type="dcterms:W3CDTF">2021-04-04T02:14:00Z</dcterms:modified>
</cp:coreProperties>
</file>